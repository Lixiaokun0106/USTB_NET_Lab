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ins w:id="0" w:author="李晓" w:date="2023-12-31T10:58:19Z">
        <w:r>
          <w:rPr>
            <w:rFonts w:hint="eastAsia"/>
            <w:szCs w:val="28"/>
            <w:lang w:val="en-US" w:eastAsia="zh-CN"/>
          </w:rPr>
          <w:t>计通学院</w:t>
        </w:r>
      </w:ins>
      <w:r>
        <w:rPr>
          <w:rFonts w:hint="eastAsia"/>
          <w:szCs w:val="28"/>
        </w:rPr>
        <w:t xml:space="preserve">           专业：</w:t>
      </w:r>
      <w:r>
        <w:rPr>
          <w:rFonts w:hint="eastAsia"/>
          <w:szCs w:val="28"/>
          <w:lang w:val="en-US" w:eastAsia="zh-CN"/>
        </w:rPr>
        <w:t>信息安全</w:t>
      </w:r>
      <w:r>
        <w:rPr>
          <w:rFonts w:hint="eastAsia"/>
          <w:szCs w:val="28"/>
        </w:rPr>
        <w:t xml:space="preserve">           班级：</w:t>
      </w:r>
      <w:r>
        <w:rPr>
          <w:rFonts w:hint="eastAsia"/>
          <w:szCs w:val="28"/>
          <w:lang w:val="en-US" w:eastAsia="zh-CN"/>
        </w:rPr>
        <w:t>信安211</w:t>
      </w:r>
      <w:r>
        <w:rPr>
          <w:rFonts w:hint="eastAsia"/>
          <w:szCs w:val="28"/>
        </w:rPr>
        <w:t xml:space="preserve">                   </w:t>
      </w:r>
    </w:p>
    <w:p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rFonts w:hint="eastAsia"/>
          <w:szCs w:val="28"/>
          <w:lang w:val="en-US" w:eastAsia="zh-CN"/>
        </w:rPr>
        <w:t>李晓坤</w:t>
      </w:r>
      <w:r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  <w:lang w:val="en-US" w:eastAsia="zh-CN"/>
        </w:rPr>
        <w:t>U202141863</w:t>
      </w:r>
      <w:r>
        <w:rPr>
          <w:rFonts w:hint="eastAsia"/>
          <w:szCs w:val="28"/>
        </w:rPr>
        <w:t xml:space="preserve">     实验日期：   </w:t>
      </w:r>
      <w:r>
        <w:rPr>
          <w:rFonts w:hint="eastAsia"/>
          <w:szCs w:val="28"/>
          <w:lang w:val="en-US" w:eastAsia="zh-CN"/>
        </w:rPr>
        <w:t>2023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  <w:lang w:val="en-US" w:eastAsia="zh-CN"/>
        </w:rPr>
        <w:t>12</w:t>
      </w:r>
      <w:r>
        <w:rPr>
          <w:rFonts w:hint="eastAsia"/>
          <w:szCs w:val="28"/>
        </w:rPr>
        <w:t xml:space="preserve"> 月 </w:t>
      </w:r>
      <w:r>
        <w:rPr>
          <w:rFonts w:hint="eastAsia"/>
          <w:szCs w:val="28"/>
          <w:lang w:val="en-US" w:eastAsia="zh-CN"/>
        </w:rPr>
        <w:t>30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日  </w:t>
      </w:r>
    </w:p>
    <w:p>
      <w:pPr>
        <w:spacing w:before="312" w:beforeLines="100" w:line="360" w:lineRule="auto"/>
        <w:rPr>
          <w:b/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实验名称：</w:t>
      </w:r>
    </w:p>
    <w:p>
      <w:pPr>
        <w:spacing w:line="360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选择大作业（一）：</w:t>
      </w:r>
      <w:r>
        <w:rPr>
          <w:rFonts w:hint="eastAsia"/>
          <w:b/>
          <w:bCs/>
          <w:sz w:val="21"/>
          <w:szCs w:val="21"/>
          <w:lang w:val="en-US" w:eastAsia="zh-CN"/>
        </w:rPr>
        <w:t>基于思科模拟器的IPv6校园网设计</w:t>
      </w:r>
    </w:p>
    <w:p>
      <w:pPr>
        <w:spacing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整个实验分为两部分：第一部分建立基本的校园网，实现内网PC连通外网、外网PC访问内部的WEB服务器；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第二部分在第一部分的基础上进行改动，增加系统设计的功能。详细内容见报告后续。</w:t>
      </w: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实验目的：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（1）校园网设计：基于前4次实验学到的知识，进行IPv6校园网设计。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rPr>
          <w:rFonts w:hint="default"/>
          <w:sz w:val="21"/>
          <w:szCs w:val="21"/>
          <w:lang w:val="en-US" w:eastAsia="zh-CN"/>
        </w:rPr>
        <w:t>理解校园网络的基本要求：掌握校园网络设计的基本概念，包括网络拓扑、子网划分、网络设备的选择和部署。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</w:t>
      </w:r>
      <w:r>
        <w:rPr>
          <w:rFonts w:hint="default"/>
          <w:sz w:val="21"/>
          <w:szCs w:val="21"/>
          <w:lang w:val="en-US" w:eastAsia="zh-CN"/>
        </w:rPr>
        <w:t>熟悉思科模拟器的使用：学习使用思科模拟器进行网络设备的模拟和配置，包括路由器、交换机、终端设备等。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</w:t>
      </w:r>
      <w:r>
        <w:rPr>
          <w:rFonts w:hint="default"/>
          <w:sz w:val="21"/>
          <w:szCs w:val="21"/>
          <w:lang w:val="en-US" w:eastAsia="zh-CN"/>
        </w:rPr>
        <w:t>设计合理的IP地址方案：通过合理的IP地址规划，实现网络内部的设备互联和对外部网络的访问。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（5）</w:t>
      </w:r>
      <w:r>
        <w:rPr>
          <w:rFonts w:hint="default"/>
          <w:sz w:val="21"/>
          <w:szCs w:val="21"/>
          <w:lang w:val="en-US" w:eastAsia="zh-CN"/>
        </w:rPr>
        <w:t>实施网络安全策略：学会配置和实施基本的网络安全策略，包括防火墙设置、访问控制列表（ACL）的应用等，以确保网络的安全性。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（6）</w:t>
      </w:r>
      <w:r>
        <w:rPr>
          <w:rFonts w:hint="default"/>
          <w:sz w:val="21"/>
          <w:szCs w:val="21"/>
          <w:lang w:val="en-US" w:eastAsia="zh-CN"/>
        </w:rPr>
        <w:t>优化网络性能：通过合理的带宽分配、设备优化和网络监控，优化校园网络的性能，确保流畅的数据传输和服务质量。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（7）</w:t>
      </w:r>
      <w:r>
        <w:rPr>
          <w:rFonts w:hint="default"/>
          <w:sz w:val="21"/>
          <w:szCs w:val="21"/>
          <w:lang w:val="en-US" w:eastAsia="zh-CN"/>
        </w:rPr>
        <w:t>解决网络故障：学习使用思科模拟器进行故障排除，定位并解决网络中可能出现的常见问题，提高网络的可靠性和可维护性。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（8）</w:t>
      </w:r>
      <w:r>
        <w:rPr>
          <w:rFonts w:hint="default"/>
          <w:sz w:val="21"/>
          <w:szCs w:val="21"/>
          <w:lang w:val="en-US" w:eastAsia="zh-CN"/>
        </w:rPr>
        <w:t>模拟实际场景：利用思科模拟器创建真实的校园网络场景，考虑到不同楼层、部门和设备类型的差异，以更好地模拟实际部署环境。</w:t>
      </w:r>
    </w:p>
    <w:p>
      <w:pPr>
        <w:spacing w:line="360" w:lineRule="auto"/>
        <w:rPr>
          <w:b/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实验仪器：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设备：HP Pavilion Gaming Laptop 15-dk2xxx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操作系统：Windows 10 家庭中文版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软件：思科模拟器Cisco Packet Tracer 8.2.0</w:t>
      </w: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实验原理：</w:t>
      </w:r>
    </w:p>
    <w:p>
      <w:pPr>
        <w:spacing w:line="360" w:lineRule="auto"/>
        <w:rPr>
          <w:sz w:val="24"/>
          <w:szCs w:val="28"/>
        </w:rPr>
      </w:pPr>
      <w:r>
        <w:rPr>
          <w:rFonts w:ascii="宋体" w:hAnsi="宋体" w:eastAsia="宋体" w:cs="宋体"/>
          <w:sz w:val="24"/>
          <w:szCs w:val="24"/>
        </w:rPr>
        <w:t>实际应用中校园网涉及多个部门，本实验选择三个部门构建网络，一个教学部分，一个学生公寓部门，一个为数据中心，存放校园网WEB服务器；接入外网网段IP为 202.204.100.0/24，部分IP地址已经给出，正确配置网络设备，选择合适的路由协议，保证内网所有PC机均能连通外网，也就是PC能ping通路由器Router1的串口地址，外网主机能够访问内部WEB服务器。</w:t>
      </w: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实验内容与步骤：</w:t>
      </w:r>
    </w:p>
    <w:p>
      <w:pPr>
        <w:spacing w:line="360" w:lineRule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一</w:t>
      </w:r>
      <w:r>
        <w:rPr>
          <w:rFonts w:hint="eastAsia"/>
          <w:sz w:val="24"/>
          <w:szCs w:val="28"/>
          <w:lang w:eastAsia="zh-CN"/>
        </w:rPr>
        <w:t>）</w:t>
      </w:r>
      <w:r>
        <w:rPr>
          <w:rFonts w:hint="eastAsia"/>
          <w:sz w:val="24"/>
          <w:szCs w:val="28"/>
          <w:lang w:val="en-US" w:eastAsia="zh-CN"/>
        </w:rPr>
        <w:t>基本实现</w:t>
      </w: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二</w:t>
      </w:r>
      <w:r>
        <w:rPr>
          <w:rFonts w:hint="eastAsia"/>
          <w:sz w:val="24"/>
          <w:szCs w:val="28"/>
          <w:lang w:eastAsia="zh-CN"/>
        </w:rPr>
        <w:t>）</w:t>
      </w:r>
      <w:r>
        <w:rPr>
          <w:rFonts w:hint="eastAsia"/>
          <w:sz w:val="24"/>
          <w:szCs w:val="28"/>
          <w:lang w:val="en-US" w:eastAsia="zh-CN"/>
        </w:rPr>
        <w:t>拓展环节</w:t>
      </w: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实验数据：</w:t>
      </w: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实验数据处理：</w:t>
      </w:r>
    </w:p>
    <w:p>
      <w:pPr>
        <w:spacing w:line="360" w:lineRule="auto"/>
        <w:rPr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实验结果与分析：</w:t>
      </w:r>
    </w:p>
    <w:p>
      <w:pPr>
        <w:spacing w:line="360" w:lineRule="auto"/>
        <w:rPr>
          <w:b/>
          <w:sz w:val="24"/>
          <w:szCs w:val="28"/>
        </w:rPr>
      </w:pPr>
    </w:p>
    <w:p>
      <w:pPr>
        <w:spacing w:line="360" w:lineRule="auto"/>
        <w:rPr>
          <w:b/>
          <w:sz w:val="24"/>
          <w:szCs w:val="28"/>
        </w:rPr>
      </w:pPr>
    </w:p>
    <w:p>
      <w:pPr>
        <w:spacing w:line="360" w:lineRule="auto"/>
        <w:rPr>
          <w:sz w:val="24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晓">
    <w15:presenceInfo w15:providerId="WPS Office" w15:userId="10068234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OTRkOWI4ZWNlYzExZTM2Y2JjMTgwZDA5MzEyMjQifQ=="/>
  </w:docVars>
  <w:rsids>
    <w:rsidRoot w:val="006A61E8"/>
    <w:rsid w:val="00056539"/>
    <w:rsid w:val="0007236B"/>
    <w:rsid w:val="002C0649"/>
    <w:rsid w:val="00302014"/>
    <w:rsid w:val="00306421"/>
    <w:rsid w:val="003806E6"/>
    <w:rsid w:val="003C11DC"/>
    <w:rsid w:val="00566226"/>
    <w:rsid w:val="005F5453"/>
    <w:rsid w:val="00643616"/>
    <w:rsid w:val="006A61E8"/>
    <w:rsid w:val="006C1E59"/>
    <w:rsid w:val="006E5526"/>
    <w:rsid w:val="007E32BC"/>
    <w:rsid w:val="008772E4"/>
    <w:rsid w:val="008815F2"/>
    <w:rsid w:val="008C7603"/>
    <w:rsid w:val="00926A1B"/>
    <w:rsid w:val="00931FA6"/>
    <w:rsid w:val="00941B64"/>
    <w:rsid w:val="00975373"/>
    <w:rsid w:val="00A3009B"/>
    <w:rsid w:val="00BE4C69"/>
    <w:rsid w:val="00C64E13"/>
    <w:rsid w:val="00CA1A38"/>
    <w:rsid w:val="00D265FB"/>
    <w:rsid w:val="00D44F37"/>
    <w:rsid w:val="00DF62D1"/>
    <w:rsid w:val="00E155C4"/>
    <w:rsid w:val="00E96353"/>
    <w:rsid w:val="00EF58EB"/>
    <w:rsid w:val="00F44011"/>
    <w:rsid w:val="00F64BA1"/>
    <w:rsid w:val="00F7635A"/>
    <w:rsid w:val="00FA460D"/>
    <w:rsid w:val="00FC68F4"/>
    <w:rsid w:val="02A7242C"/>
    <w:rsid w:val="14D709D0"/>
    <w:rsid w:val="164D5BED"/>
    <w:rsid w:val="167704A9"/>
    <w:rsid w:val="29D0196D"/>
    <w:rsid w:val="38920170"/>
    <w:rsid w:val="38AD6CFB"/>
    <w:rsid w:val="3A4D0C68"/>
    <w:rsid w:val="3EFD5363"/>
    <w:rsid w:val="470D3C59"/>
    <w:rsid w:val="5A901A87"/>
    <w:rsid w:val="5BB2638D"/>
    <w:rsid w:val="5D186057"/>
    <w:rsid w:val="5FD377B2"/>
    <w:rsid w:val="63B91770"/>
    <w:rsid w:val="67FF33DC"/>
    <w:rsid w:val="69C04704"/>
    <w:rsid w:val="71AF12E6"/>
    <w:rsid w:val="77A56FF0"/>
    <w:rsid w:val="7CD0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autoRedefine/>
    <w:qFormat/>
    <w:uiPriority w:val="99"/>
    <w:rPr>
      <w:sz w:val="18"/>
      <w:szCs w:val="18"/>
    </w:rPr>
  </w:style>
  <w:style w:type="paragraph" w:customStyle="1" w:styleId="11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批注框文本 Char"/>
    <w:basedOn w:val="7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061EF-D18B-4EC4-A133-052E36A760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183</Characters>
  <Lines>1</Lines>
  <Paragraphs>1</Paragraphs>
  <TotalTime>9</TotalTime>
  <ScaleCrop>false</ScaleCrop>
  <LinksUpToDate>false</LinksUpToDate>
  <CharactersWithSpaces>214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2017-05-02T06:31:00Z</dcterms:created>
  <dc:creator>仁霖</dc:creator>
  <cp:lastModifiedBy>李晓</cp:lastModifiedBy>
  <dcterms:modified xsi:type="dcterms:W3CDTF">2023-12-31T04:07:05Z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43C657BEE5924EA0B0438F393D7F4C87_12</vt:lpwstr>
  </property>
</Properties>
</file>